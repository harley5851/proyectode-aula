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C242AF" w14:textId="77777777" w:rsidR="00F7676C" w:rsidRDefault="00F7676C" w:rsidP="00F7676C">
      <w:pPr>
        <w:pStyle w:val="Textoindependiente"/>
        <w:spacing w:after="0"/>
        <w:jc w:val="center"/>
        <w:rPr>
          <w:rStyle w:val="Ninguno"/>
          <w:rFonts w:ascii="Arial" w:eastAsia="Arial" w:hAnsi="Arial" w:cs="Arial"/>
          <w:b/>
          <w:bCs/>
          <w:sz w:val="24"/>
          <w:szCs w:val="24"/>
        </w:rPr>
      </w:pPr>
      <w:r>
        <w:rPr>
          <w:rStyle w:val="Ninguno"/>
          <w:rFonts w:ascii="Arial" w:hAnsi="Arial"/>
          <w:b/>
          <w:bCs/>
          <w:sz w:val="24"/>
          <w:szCs w:val="24"/>
        </w:rPr>
        <w:t xml:space="preserve">ANEXO </w:t>
      </w:r>
      <w:r w:rsidR="00AA7461">
        <w:rPr>
          <w:rStyle w:val="Ninguno"/>
          <w:rFonts w:ascii="Arial" w:hAnsi="Arial"/>
          <w:b/>
          <w:bCs/>
          <w:sz w:val="24"/>
          <w:szCs w:val="24"/>
        </w:rPr>
        <w:t>C</w:t>
      </w:r>
    </w:p>
    <w:p w14:paraId="43853DAB" w14:textId="77777777" w:rsidR="00F7676C" w:rsidRPr="00F7676C" w:rsidRDefault="00F7676C" w:rsidP="00F7676C">
      <w:pPr>
        <w:pStyle w:val="Textoindependiente"/>
        <w:spacing w:after="0"/>
        <w:jc w:val="center"/>
        <w:rPr>
          <w:rFonts w:ascii="Arial" w:eastAsia="Arial" w:hAnsi="Arial" w:cs="Arial"/>
          <w:b/>
          <w:bCs/>
          <w:sz w:val="28"/>
          <w:szCs w:val="24"/>
        </w:rPr>
      </w:pPr>
    </w:p>
    <w:tbl>
      <w:tblPr>
        <w:tblStyle w:val="Tabladelista6concolores-nfasis1"/>
        <w:tblW w:w="9726" w:type="dxa"/>
        <w:jc w:val="center"/>
        <w:tblLayout w:type="fixed"/>
        <w:tblLook w:val="04A0" w:firstRow="1" w:lastRow="0" w:firstColumn="1" w:lastColumn="0" w:noHBand="0" w:noVBand="1"/>
      </w:tblPr>
      <w:tblGrid>
        <w:gridCol w:w="9726"/>
      </w:tblGrid>
      <w:tr w:rsidR="00F7676C" w:rsidRPr="00F7676C" w14:paraId="116E989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6" w:type="dxa"/>
            <w:vAlign w:val="center"/>
          </w:tcPr>
          <w:p w14:paraId="699B99F7" w14:textId="77777777" w:rsidR="00F7676C" w:rsidRPr="00F7676C" w:rsidRDefault="00375453" w:rsidP="00D73860">
            <w:pPr>
              <w:pStyle w:val="Cuerpo"/>
              <w:spacing w:after="0"/>
              <w:jc w:val="center"/>
              <w:rPr>
                <w:sz w:val="28"/>
                <w:szCs w:val="24"/>
              </w:rPr>
            </w:pPr>
            <w:r>
              <w:rPr>
                <w:rStyle w:val="Ninguno"/>
                <w:sz w:val="28"/>
                <w:szCs w:val="24"/>
              </w:rPr>
              <w:t>H</w:t>
            </w:r>
            <w:r w:rsidRPr="00375453">
              <w:rPr>
                <w:rStyle w:val="Ninguno"/>
                <w:sz w:val="28"/>
                <w:szCs w:val="24"/>
              </w:rPr>
              <w:t>istorias de usuario</w:t>
            </w:r>
          </w:p>
        </w:tc>
      </w:tr>
    </w:tbl>
    <w:p w14:paraId="5ADF7B24" w14:textId="77777777" w:rsidR="00F7676C" w:rsidRDefault="00F7676C" w:rsidP="00F7676C">
      <w:pPr>
        <w:pStyle w:val="Textoindependiente"/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A840213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45505F41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</w:rPr>
        <w:t xml:space="preserve">FECHA DE ENTREGA: </w:t>
      </w:r>
    </w:p>
    <w:p w14:paraId="37631DFA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7081BFBB" w14:textId="77777777" w:rsidR="00F7676C" w:rsidRDefault="00F7676C" w:rsidP="00F7676C">
      <w:pPr>
        <w:pStyle w:val="Cuerpo"/>
        <w:spacing w:after="0" w:line="240" w:lineRule="auto"/>
        <w:rPr>
          <w:rStyle w:val="Ninguno"/>
          <w:b/>
          <w:bCs/>
          <w:sz w:val="24"/>
          <w:szCs w:val="24"/>
        </w:rPr>
      </w:pPr>
      <w:r>
        <w:rPr>
          <w:rStyle w:val="Ninguno"/>
          <w:b/>
          <w:bCs/>
          <w:sz w:val="24"/>
          <w:szCs w:val="24"/>
          <w:lang w:val="de-DE"/>
        </w:rPr>
        <w:t>INTEGRANTES:</w:t>
      </w:r>
    </w:p>
    <w:p w14:paraId="3CA566D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tbl>
      <w:tblPr>
        <w:tblStyle w:val="Tablaconcuadrcula1clara-nfasis1"/>
        <w:tblW w:w="9576" w:type="dxa"/>
        <w:tblLayout w:type="fixed"/>
        <w:tblLook w:val="04A0" w:firstRow="1" w:lastRow="0" w:firstColumn="1" w:lastColumn="0" w:noHBand="0" w:noVBand="1"/>
      </w:tblPr>
      <w:tblGrid>
        <w:gridCol w:w="1961"/>
        <w:gridCol w:w="7615"/>
      </w:tblGrid>
      <w:tr w:rsidR="00F7676C" w14:paraId="2526EB00" w14:textId="77777777" w:rsidTr="00F767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</w:tcPr>
          <w:p w14:paraId="30661966" w14:textId="77777777" w:rsidR="00F7676C" w:rsidRDefault="00F7676C" w:rsidP="00875E4A">
            <w:pPr>
              <w:pStyle w:val="Cuerpo"/>
            </w:pPr>
            <w:r>
              <w:rPr>
                <w:rStyle w:val="Ninguno"/>
                <w:sz w:val="24"/>
                <w:szCs w:val="24"/>
              </w:rPr>
              <w:t>CÓDIGO</w:t>
            </w:r>
          </w:p>
        </w:tc>
        <w:tc>
          <w:tcPr>
            <w:tcW w:w="7615" w:type="dxa"/>
          </w:tcPr>
          <w:p w14:paraId="57E91DBE" w14:textId="77777777" w:rsidR="00F7676C" w:rsidRDefault="00F7676C" w:rsidP="00875E4A">
            <w:pPr>
              <w:pStyle w:val="Cuerp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Ninguno"/>
                <w:sz w:val="24"/>
                <w:szCs w:val="24"/>
              </w:rPr>
              <w:t>NOMBRE Y APELLIDOS</w:t>
            </w:r>
          </w:p>
        </w:tc>
      </w:tr>
      <w:tr w:rsidR="006E3844" w14:paraId="191277E1" w14:textId="77777777" w:rsidTr="009419F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5C1DF"/>
              <w:left w:val="single" w:sz="4" w:space="0" w:color="B5C1DF"/>
              <w:bottom w:val="single" w:sz="4" w:space="0" w:color="B5C1DF"/>
              <w:right w:val="single" w:sz="4" w:space="0" w:color="B5C1DF"/>
            </w:tcBorders>
          </w:tcPr>
          <w:p w14:paraId="611224D5" w14:textId="6504A9CD" w:rsidR="006E3844" w:rsidRPr="006E3844" w:rsidRDefault="006E3844" w:rsidP="006E3844">
            <w:pPr>
              <w:rPr>
                <w:rFonts w:cstheme="minorHAnsi"/>
                <w:sz w:val="24"/>
                <w:szCs w:val="24"/>
              </w:rPr>
            </w:pPr>
            <w:r w:rsidRPr="006E3844">
              <w:rPr>
                <w:rFonts w:cstheme="minorHAnsi"/>
                <w:color w:val="000000"/>
                <w:sz w:val="24"/>
                <w:szCs w:val="24"/>
              </w:rPr>
              <w:t>56157</w:t>
            </w:r>
          </w:p>
        </w:tc>
        <w:tc>
          <w:tcPr>
            <w:tcW w:w="7615" w:type="dxa"/>
            <w:tcBorders>
              <w:top w:val="single" w:sz="4" w:space="0" w:color="B5C1DF"/>
              <w:left w:val="single" w:sz="4" w:space="0" w:color="B5C1DF"/>
              <w:bottom w:val="single" w:sz="4" w:space="0" w:color="B5C1DF"/>
              <w:right w:val="single" w:sz="4" w:space="0" w:color="B5C1DF"/>
            </w:tcBorders>
          </w:tcPr>
          <w:p w14:paraId="101BE450" w14:textId="7EF31A26" w:rsidR="006E3844" w:rsidRPr="006E3844" w:rsidRDefault="006E3844" w:rsidP="006E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3844">
              <w:rPr>
                <w:rFonts w:cstheme="minorHAnsi"/>
                <w:color w:val="000000"/>
                <w:sz w:val="24"/>
                <w:szCs w:val="24"/>
              </w:rPr>
              <w:t>ELIAN ANDRES VALENCIA DEL RIO </w:t>
            </w:r>
          </w:p>
        </w:tc>
      </w:tr>
      <w:tr w:rsidR="006E3844" w14:paraId="5372B007" w14:textId="77777777" w:rsidTr="009419F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5C1DF"/>
              <w:left w:val="single" w:sz="4" w:space="0" w:color="B5C1DF"/>
              <w:bottom w:val="single" w:sz="4" w:space="0" w:color="B5C1DF"/>
              <w:right w:val="single" w:sz="4" w:space="0" w:color="B5C1DF"/>
            </w:tcBorders>
          </w:tcPr>
          <w:p w14:paraId="748DA9A8" w14:textId="4F3F2D99" w:rsidR="006E3844" w:rsidRPr="006E3844" w:rsidRDefault="006E3844" w:rsidP="006E3844">
            <w:pPr>
              <w:rPr>
                <w:rFonts w:cstheme="minorHAnsi"/>
                <w:sz w:val="24"/>
                <w:szCs w:val="24"/>
              </w:rPr>
            </w:pPr>
            <w:r w:rsidRPr="006E3844">
              <w:rPr>
                <w:rFonts w:cstheme="minorHAnsi"/>
                <w:color w:val="000000"/>
                <w:sz w:val="24"/>
                <w:szCs w:val="24"/>
              </w:rPr>
              <w:t>55868</w:t>
            </w:r>
          </w:p>
        </w:tc>
        <w:tc>
          <w:tcPr>
            <w:tcW w:w="7615" w:type="dxa"/>
            <w:tcBorders>
              <w:top w:val="single" w:sz="4" w:space="0" w:color="B5C1DF"/>
              <w:left w:val="single" w:sz="4" w:space="0" w:color="B5C1DF"/>
              <w:bottom w:val="single" w:sz="4" w:space="0" w:color="B5C1DF"/>
              <w:right w:val="single" w:sz="4" w:space="0" w:color="B5C1DF"/>
            </w:tcBorders>
          </w:tcPr>
          <w:p w14:paraId="79B297B3" w14:textId="45C521EB" w:rsidR="006E3844" w:rsidRPr="006E3844" w:rsidRDefault="006E3844" w:rsidP="006E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3844">
              <w:rPr>
                <w:rFonts w:cstheme="minorHAnsi"/>
                <w:color w:val="000000"/>
                <w:sz w:val="24"/>
                <w:szCs w:val="24"/>
              </w:rPr>
              <w:t>OBED HARBEY SANJUAN TREJOS </w:t>
            </w:r>
          </w:p>
        </w:tc>
      </w:tr>
      <w:tr w:rsidR="006E3844" w14:paraId="2B97A9A9" w14:textId="77777777" w:rsidTr="009419F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5C1DF"/>
              <w:left w:val="single" w:sz="4" w:space="0" w:color="B5C1DF"/>
              <w:bottom w:val="single" w:sz="4" w:space="0" w:color="B5C1DF"/>
              <w:right w:val="single" w:sz="4" w:space="0" w:color="B5C1DF"/>
            </w:tcBorders>
          </w:tcPr>
          <w:p w14:paraId="71D7DC13" w14:textId="36B31E52" w:rsidR="006E3844" w:rsidRPr="006E3844" w:rsidRDefault="006E3844" w:rsidP="006E3844">
            <w:pPr>
              <w:rPr>
                <w:rFonts w:cstheme="minorHAnsi"/>
                <w:sz w:val="24"/>
                <w:szCs w:val="24"/>
              </w:rPr>
            </w:pPr>
            <w:r w:rsidRPr="006E3844">
              <w:rPr>
                <w:rFonts w:cstheme="minorHAnsi"/>
                <w:color w:val="000000"/>
                <w:sz w:val="24"/>
                <w:szCs w:val="24"/>
              </w:rPr>
              <w:t>55805</w:t>
            </w:r>
          </w:p>
        </w:tc>
        <w:tc>
          <w:tcPr>
            <w:tcW w:w="7615" w:type="dxa"/>
            <w:tcBorders>
              <w:top w:val="single" w:sz="4" w:space="0" w:color="B5C1DF"/>
              <w:left w:val="single" w:sz="4" w:space="0" w:color="B5C1DF"/>
              <w:bottom w:val="single" w:sz="4" w:space="0" w:color="B5C1DF"/>
              <w:right w:val="single" w:sz="4" w:space="0" w:color="B5C1DF"/>
            </w:tcBorders>
          </w:tcPr>
          <w:p w14:paraId="0122B573" w14:textId="109F037D" w:rsidR="006E3844" w:rsidRPr="006E3844" w:rsidRDefault="006E3844" w:rsidP="006E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3844">
              <w:rPr>
                <w:rFonts w:cstheme="minorHAnsi"/>
                <w:color w:val="000000"/>
                <w:sz w:val="24"/>
                <w:szCs w:val="24"/>
              </w:rPr>
              <w:t>HAIDER DAVID SABALZA RUIZ</w:t>
            </w:r>
          </w:p>
        </w:tc>
      </w:tr>
      <w:tr w:rsidR="006E3844" w14:paraId="62E71F49" w14:textId="77777777" w:rsidTr="009419F1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1" w:type="dxa"/>
            <w:tcBorders>
              <w:top w:val="single" w:sz="4" w:space="0" w:color="B5C1DF"/>
              <w:left w:val="single" w:sz="4" w:space="0" w:color="B5C1DF"/>
              <w:bottom w:val="single" w:sz="4" w:space="0" w:color="4A66AC"/>
              <w:right w:val="single" w:sz="4" w:space="0" w:color="B5C1DF"/>
            </w:tcBorders>
          </w:tcPr>
          <w:p w14:paraId="74548AAA" w14:textId="3F5581C4" w:rsidR="006E3844" w:rsidRPr="006E3844" w:rsidRDefault="006E3844" w:rsidP="006E3844">
            <w:pPr>
              <w:rPr>
                <w:rFonts w:cstheme="minorHAnsi"/>
                <w:sz w:val="24"/>
                <w:szCs w:val="24"/>
              </w:rPr>
            </w:pPr>
            <w:r w:rsidRPr="006E3844">
              <w:rPr>
                <w:rFonts w:cstheme="minorHAnsi"/>
                <w:color w:val="000000"/>
                <w:sz w:val="24"/>
                <w:szCs w:val="24"/>
              </w:rPr>
              <w:t>56229</w:t>
            </w:r>
          </w:p>
        </w:tc>
        <w:tc>
          <w:tcPr>
            <w:tcW w:w="7615" w:type="dxa"/>
            <w:tcBorders>
              <w:top w:val="single" w:sz="4" w:space="0" w:color="B5C1DF"/>
              <w:left w:val="single" w:sz="4" w:space="0" w:color="B5C1DF"/>
              <w:bottom w:val="single" w:sz="4" w:space="0" w:color="4A66AC"/>
              <w:right w:val="single" w:sz="4" w:space="0" w:color="B5C1DF"/>
            </w:tcBorders>
          </w:tcPr>
          <w:p w14:paraId="6A589208" w14:textId="4E600E40" w:rsidR="006E3844" w:rsidRPr="006E3844" w:rsidRDefault="006E3844" w:rsidP="006E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6E3844">
              <w:rPr>
                <w:rFonts w:cstheme="minorHAnsi"/>
                <w:color w:val="000000"/>
                <w:sz w:val="24"/>
                <w:szCs w:val="24"/>
              </w:rPr>
              <w:t>HARLEY JOSE SALAS CASSIANI </w:t>
            </w:r>
          </w:p>
        </w:tc>
      </w:tr>
    </w:tbl>
    <w:p w14:paraId="57A82050" w14:textId="77777777" w:rsidR="00F7676C" w:rsidRDefault="00F7676C" w:rsidP="00F7676C">
      <w:pPr>
        <w:pStyle w:val="Cuerpo"/>
        <w:spacing w:after="0" w:line="240" w:lineRule="auto"/>
        <w:rPr>
          <w:b/>
          <w:bCs/>
          <w:sz w:val="24"/>
          <w:szCs w:val="24"/>
        </w:rPr>
      </w:pPr>
    </w:p>
    <w:p w14:paraId="67EC935F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79DE9C7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  <w:r w:rsidRPr="00BE7F58">
        <w:rPr>
          <w:rFonts w:ascii="Calibri" w:eastAsia="Arial" w:hAnsi="Calibri" w:cs="Arial"/>
          <w:b/>
          <w:sz w:val="24"/>
          <w:szCs w:val="24"/>
        </w:rPr>
        <w:t>Historias de Usuario</w:t>
      </w:r>
    </w:p>
    <w:p w14:paraId="6C24A1B2" w14:textId="77777777" w:rsidR="00BE7F58" w:rsidRP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Calibri" w:eastAsia="Arial" w:hAnsi="Calibri" w:cs="Arial"/>
          <w:b/>
          <w:sz w:val="24"/>
          <w:szCs w:val="24"/>
        </w:rPr>
      </w:pPr>
    </w:p>
    <w:p w14:paraId="545C133D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Style w:val="Tablaconcuadrcula1clara-nfasis1"/>
        <w:tblW w:w="9344" w:type="dxa"/>
        <w:tblLook w:val="04A0" w:firstRow="1" w:lastRow="0" w:firstColumn="1" w:lastColumn="0" w:noHBand="0" w:noVBand="1"/>
      </w:tblPr>
      <w:tblGrid>
        <w:gridCol w:w="1126"/>
        <w:gridCol w:w="8218"/>
      </w:tblGrid>
      <w:tr w:rsidR="00BE7F58" w:rsidRPr="00734FF5" w14:paraId="70E94997" w14:textId="77777777" w:rsidTr="001D7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6B5AE273" w14:textId="77777777" w:rsidR="00BE7F58" w:rsidRPr="00734FF5" w:rsidRDefault="00BE7F58" w:rsidP="00EA2B1C">
            <w:pPr>
              <w:jc w:val="center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hideMark/>
          </w:tcPr>
          <w:p w14:paraId="18AE4712" w14:textId="77777777" w:rsidR="00BE7F58" w:rsidRPr="00734FF5" w:rsidRDefault="00BE7F58" w:rsidP="00EA2B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 w:val="0"/>
                <w:bCs w:val="0"/>
                <w:color w:val="000000"/>
                <w:sz w:val="22"/>
                <w:szCs w:val="22"/>
                <w:lang w:val="es-ES"/>
              </w:rPr>
            </w:pPr>
            <w:r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6E3844" w:rsidRPr="00734FF5" w14:paraId="091ED2EE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40B90DB5" w14:textId="77777777" w:rsidR="006E3844" w:rsidRPr="00734FF5" w:rsidRDefault="006E3844" w:rsidP="006E3844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hideMark/>
          </w:tcPr>
          <w:p w14:paraId="164FA94E" w14:textId="3E797387" w:rsidR="006E3844" w:rsidRPr="00734FF5" w:rsidRDefault="006E3844" w:rsidP="006E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</w:rPr>
              <w:t>Administrador </w:t>
            </w:r>
          </w:p>
        </w:tc>
      </w:tr>
      <w:tr w:rsidR="006E3844" w:rsidRPr="00734FF5" w14:paraId="1157F30A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E8EB3C6" w14:textId="77777777" w:rsidR="006E3844" w:rsidRPr="00734FF5" w:rsidRDefault="006E3844" w:rsidP="006E3844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</w:tcPr>
          <w:p w14:paraId="43939F6D" w14:textId="5451E061" w:rsidR="006E3844" w:rsidRPr="00734FF5" w:rsidRDefault="006E3844" w:rsidP="006E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</w:rPr>
              <w:t>mesero</w:t>
            </w:r>
          </w:p>
        </w:tc>
      </w:tr>
      <w:tr w:rsidR="006E3844" w:rsidRPr="00734FF5" w14:paraId="0EFEF97D" w14:textId="77777777" w:rsidTr="001D7B11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6" w:type="dxa"/>
            <w:hideMark/>
          </w:tcPr>
          <w:p w14:paraId="76138352" w14:textId="77777777" w:rsidR="006E3844" w:rsidRPr="00734FF5" w:rsidRDefault="006E3844" w:rsidP="006E3844">
            <w:pPr>
              <w:jc w:val="center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 w:rsidRPr="00734FF5"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</w:tcPr>
          <w:p w14:paraId="65A1E5EF" w14:textId="6419CE04" w:rsidR="006E3844" w:rsidRPr="00734FF5" w:rsidRDefault="006E3844" w:rsidP="006E38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color w:val="000000"/>
              </w:rPr>
              <w:t>cliente</w:t>
            </w:r>
          </w:p>
        </w:tc>
      </w:tr>
    </w:tbl>
    <w:p w14:paraId="26F66A47" w14:textId="77777777" w:rsidR="00BE7F58" w:rsidRDefault="00BE7F58" w:rsidP="00BE7F58">
      <w:pPr>
        <w:jc w:val="both"/>
      </w:pPr>
    </w:p>
    <w:p w14:paraId="002ABD59" w14:textId="77777777" w:rsidR="006E3844" w:rsidRDefault="006E3844" w:rsidP="00BE7F58">
      <w:pPr>
        <w:jc w:val="both"/>
      </w:pPr>
    </w:p>
    <w:p w14:paraId="003A2178" w14:textId="77777777" w:rsidR="006E3844" w:rsidRDefault="006E3844" w:rsidP="00BE7F58">
      <w:pPr>
        <w:jc w:val="both"/>
      </w:pPr>
    </w:p>
    <w:p w14:paraId="36EDF2BD" w14:textId="77777777" w:rsidR="006E3844" w:rsidRDefault="006E3844" w:rsidP="00BE7F58">
      <w:pPr>
        <w:jc w:val="both"/>
      </w:pPr>
    </w:p>
    <w:p w14:paraId="6E4E12DD" w14:textId="77777777" w:rsidR="006E3844" w:rsidRDefault="006E3844" w:rsidP="00BE7F58">
      <w:pPr>
        <w:jc w:val="both"/>
      </w:pPr>
    </w:p>
    <w:p w14:paraId="7B2D8BBB" w14:textId="77777777" w:rsidR="006E3844" w:rsidRDefault="006E3844" w:rsidP="00BE7F58">
      <w:pPr>
        <w:jc w:val="both"/>
      </w:pPr>
    </w:p>
    <w:p w14:paraId="1861625E" w14:textId="77777777" w:rsidR="006E3844" w:rsidRDefault="006E3844" w:rsidP="00BE7F58">
      <w:pPr>
        <w:jc w:val="both"/>
      </w:pPr>
    </w:p>
    <w:p w14:paraId="17B64995" w14:textId="77777777" w:rsidR="006E3844" w:rsidRDefault="006E3844" w:rsidP="00BE7F58">
      <w:pPr>
        <w:jc w:val="both"/>
      </w:pPr>
    </w:p>
    <w:p w14:paraId="532B2522" w14:textId="77777777" w:rsidR="006E3844" w:rsidRDefault="006E3844" w:rsidP="00BE7F58">
      <w:pPr>
        <w:jc w:val="both"/>
        <w:rPr>
          <w:ins w:id="0" w:author="Coordinador Permanencia Programa Ingeniería de Sistemas" w:date="2019-05-31T03:08:00Z"/>
        </w:rPr>
      </w:pPr>
    </w:p>
    <w:p w14:paraId="5657EBAA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05F8ADFE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3037A12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612EDBCA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5DB2C72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2E8FC751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5CDE2A38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52067E3C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5E25A01B" w14:textId="77777777" w:rsid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</w:p>
    <w:p w14:paraId="647C239E" w14:textId="77777777" w:rsidR="00BE7F58" w:rsidRPr="00BE7F58" w:rsidRDefault="00BE7F58" w:rsidP="00BE7F58">
      <w:pPr>
        <w:jc w:val="both"/>
        <w:rPr>
          <w:rFonts w:ascii="Calibri" w:hAnsi="Calibri" w:cs="Arial"/>
          <w:color w:val="000000"/>
          <w:sz w:val="24"/>
          <w:szCs w:val="24"/>
        </w:rPr>
      </w:pPr>
      <w:r w:rsidRPr="00BE7F58">
        <w:rPr>
          <w:rFonts w:ascii="Calibri" w:hAnsi="Calibri" w:cs="Arial"/>
          <w:color w:val="000000"/>
          <w:sz w:val="24"/>
          <w:szCs w:val="24"/>
        </w:rPr>
        <w:lastRenderedPageBreak/>
        <w:t xml:space="preserve">Una historia de usuario es una representación de un requisito escrito en una o dos frases utilizando el lenguaje común del usuario. Para cumplir con esta tarea los estudiantes deben obtener los requisitos funcionales a través de este instrumento, el cual contiene un ejemplo ilustrativo como guía para su desarrollo.  </w:t>
      </w:r>
    </w:p>
    <w:p w14:paraId="096F4F40" w14:textId="77777777" w:rsidR="00BE7F58" w:rsidRDefault="00BE7F58" w:rsidP="00BE7F58">
      <w:pPr>
        <w:jc w:val="both"/>
        <w:rPr>
          <w:rFonts w:ascii="Arial" w:hAnsi="Arial" w:cs="Arial"/>
          <w:color w:val="000000"/>
        </w:rPr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8218"/>
      </w:tblGrid>
      <w:tr w:rsidR="00BE7F58" w:rsidRPr="00BE7F58" w14:paraId="02EB38D3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3FFE7A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>ID</w:t>
            </w:r>
          </w:p>
        </w:tc>
        <w:tc>
          <w:tcPr>
            <w:tcW w:w="82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1258F3" w14:textId="77777777" w:rsidR="00BE7F58" w:rsidRPr="00BE7F58" w:rsidRDefault="00BE7F58" w:rsidP="00EA2B1C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s-ES"/>
              </w:rPr>
              <w:t xml:space="preserve">Historia de Usuario </w:t>
            </w:r>
          </w:p>
        </w:tc>
      </w:tr>
      <w:tr w:rsidR="006E3844" w:rsidRPr="00BE7F58" w14:paraId="0F592645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4EFA243" w14:textId="77777777" w:rsidR="006E3844" w:rsidRPr="00BE7F58" w:rsidRDefault="006E3844" w:rsidP="006E38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RF001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30B33E" w14:textId="77D4FA6E" w:rsidR="006E3844" w:rsidRPr="00AD20A4" w:rsidRDefault="006E3844" w:rsidP="006E38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Como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administrador 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>quiero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que la aplicación tenga la funcionalidad de registrar, actualizar y eliminar datos 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para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gestionar el mantenimiento del restaurante</w:t>
            </w:r>
          </w:p>
        </w:tc>
      </w:tr>
      <w:tr w:rsidR="006E3844" w:rsidRPr="00BE7F58" w14:paraId="062D6EA2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A1DE940" w14:textId="77777777" w:rsidR="006E3844" w:rsidRPr="00BE7F58" w:rsidRDefault="006E3844" w:rsidP="006E38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RF002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8A2155" w14:textId="2D65F9BB" w:rsidR="006E3844" w:rsidRPr="00BE7F58" w:rsidRDefault="006E3844" w:rsidP="006E38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Como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mesero 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quiero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que la aplicación tenga la funcionalidad de mostrar los platos y mesas disponibles en el restaurante para 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para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brindarle la mejor experiencia al cliente</w:t>
            </w:r>
          </w:p>
        </w:tc>
      </w:tr>
      <w:tr w:rsidR="006E3844" w:rsidRPr="00BE7F58" w14:paraId="1091C9D4" w14:textId="77777777" w:rsidTr="00EA2B1C">
        <w:trPr>
          <w:trHeight w:val="315"/>
        </w:trPr>
        <w:tc>
          <w:tcPr>
            <w:tcW w:w="112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F9EB89" w14:textId="77777777" w:rsidR="006E3844" w:rsidRPr="00BE7F58" w:rsidRDefault="006E3844" w:rsidP="006E3844">
            <w:pPr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 w:rsidRPr="00BE7F58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  <w:t>RF003</w:t>
            </w:r>
          </w:p>
        </w:tc>
        <w:tc>
          <w:tcPr>
            <w:tcW w:w="82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9CDA076" w14:textId="3D9BB1C5" w:rsidR="006E3844" w:rsidRPr="00BE7F58" w:rsidRDefault="006E3844" w:rsidP="006E3844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</w:rPr>
              <w:t>Como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cliente del restaurante 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 xml:space="preserve">requiero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controlar el menú y los ingredientes </w:t>
            </w:r>
            <w:r>
              <w:rPr>
                <w:rFonts w:ascii="Calibri" w:hAnsi="Calibri" w:cs="Calibri"/>
                <w:color w:val="FF0000"/>
                <w:sz w:val="22"/>
                <w:szCs w:val="22"/>
              </w:rPr>
              <w:t>para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saber si están disponibles.</w:t>
            </w:r>
          </w:p>
        </w:tc>
      </w:tr>
    </w:tbl>
    <w:p w14:paraId="2C252781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center"/>
        <w:rPr>
          <w:rFonts w:ascii="Arial" w:eastAsia="Arial" w:hAnsi="Arial" w:cs="Arial"/>
          <w:b/>
          <w:sz w:val="24"/>
          <w:szCs w:val="24"/>
        </w:rPr>
      </w:pPr>
    </w:p>
    <w:p w14:paraId="286938F6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67BAF893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0ADF1CFC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C67B382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15E5267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A8BFA88" w14:textId="77777777" w:rsidR="00BE7F58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27170754" w14:textId="77777777" w:rsidR="00BE7F58" w:rsidRPr="00324541" w:rsidRDefault="00BE7F58" w:rsidP="00BE7F58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p w14:paraId="3980E5C7" w14:textId="77777777" w:rsidR="00BE7F58" w:rsidRDefault="00BE7F58" w:rsidP="00BE7F58">
      <w:pPr>
        <w:jc w:val="both"/>
        <w:rPr>
          <w:ins w:id="1" w:author="Coordinador Permanencia Programa Ingeniería de Sistemas" w:date="2019-05-31T03:08:00Z"/>
        </w:rPr>
      </w:pPr>
    </w:p>
    <w:p w14:paraId="20FBC8FA" w14:textId="77777777" w:rsidR="00CB1D12" w:rsidRDefault="00CB1D12" w:rsidP="00CB1D12">
      <w:pPr>
        <w:pStyle w:val="Prrafodelista"/>
        <w:tabs>
          <w:tab w:val="left" w:pos="284"/>
          <w:tab w:val="left" w:pos="567"/>
          <w:tab w:val="center" w:pos="4252"/>
          <w:tab w:val="left" w:pos="6700"/>
        </w:tabs>
        <w:jc w:val="both"/>
        <w:rPr>
          <w:rFonts w:ascii="Arial" w:eastAsia="Arial" w:hAnsi="Arial" w:cs="Arial"/>
          <w:sz w:val="24"/>
          <w:szCs w:val="24"/>
        </w:rPr>
      </w:pPr>
    </w:p>
    <w:sectPr w:rsidR="00CB1D12" w:rsidSect="00E93277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9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35A8" w14:textId="77777777" w:rsidR="00F42E13" w:rsidRDefault="00F42E13">
      <w:r>
        <w:separator/>
      </w:r>
    </w:p>
  </w:endnote>
  <w:endnote w:type="continuationSeparator" w:id="0">
    <w:p w14:paraId="02EA09C2" w14:textId="77777777" w:rsidR="00F42E13" w:rsidRDefault="00F42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5E6A" w14:textId="77777777" w:rsidR="00516B71" w:rsidRPr="00C3741B" w:rsidRDefault="00516B71" w:rsidP="00C3741B">
    <w:pPr>
      <w:pStyle w:val="Piedepgina"/>
      <w:jc w:val="right"/>
      <w:rPr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1F415E38" wp14:editId="6295FEC4">
              <wp:simplePos x="0" y="0"/>
              <wp:positionH relativeFrom="column">
                <wp:posOffset>-38100</wp:posOffset>
              </wp:positionH>
              <wp:positionV relativeFrom="paragraph">
                <wp:posOffset>-85725</wp:posOffset>
              </wp:positionV>
              <wp:extent cx="6038850" cy="0"/>
              <wp:effectExtent l="0" t="0" r="19050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EF6539" id="Conector recto 4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-6.75pt" to="472.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" strokecolor="#c00000" strokeweight="1.5pt">
              <v:stroke joinstyle="miter"/>
            </v:line>
          </w:pict>
        </mc:Fallback>
      </mc:AlternateContent>
    </w:r>
    <w:r w:rsidRPr="00C3741B">
      <w:rPr>
        <w:noProof/>
        <w:sz w:val="22"/>
        <w:szCs w:val="22"/>
      </w:rPr>
      <w:drawing>
        <wp:anchor distT="0" distB="0" distL="114300" distR="114300" simplePos="0" relativeHeight="251680768" behindDoc="0" locked="0" layoutInCell="1" allowOverlap="1" wp14:anchorId="29C84384" wp14:editId="08CFD06D">
          <wp:simplePos x="0" y="0"/>
          <wp:positionH relativeFrom="column">
            <wp:posOffset>-57150</wp:posOffset>
          </wp:positionH>
          <wp:positionV relativeFrom="paragraph">
            <wp:posOffset>-137795</wp:posOffset>
          </wp:positionV>
          <wp:extent cx="2171700" cy="633095"/>
          <wp:effectExtent l="0" t="0" r="0" b="0"/>
          <wp:wrapThrough wrapText="bothSides">
            <wp:wrapPolygon edited="0">
              <wp:start x="0" y="0"/>
              <wp:lineTo x="0" y="20798"/>
              <wp:lineTo x="21411" y="20798"/>
              <wp:lineTo x="21411" y="0"/>
              <wp:lineTo x="0" y="0"/>
            </wp:wrapPolygon>
          </wp:wrapThrough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633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E59CB45" w14:textId="77777777" w:rsidR="00516B71" w:rsidRDefault="00516B71" w:rsidP="00C3741B">
    <w:pPr>
      <w:pStyle w:val="Piedepgina"/>
      <w:tabs>
        <w:tab w:val="clear" w:pos="4419"/>
        <w:tab w:val="left" w:pos="8838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EC4BB" w14:textId="77777777" w:rsidR="00F42E13" w:rsidRDefault="00F42E13">
      <w:r>
        <w:separator/>
      </w:r>
    </w:p>
  </w:footnote>
  <w:footnote w:type="continuationSeparator" w:id="0">
    <w:p w14:paraId="5393F5BA" w14:textId="77777777" w:rsidR="00F42E13" w:rsidRDefault="00F42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BE55F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5B2B5D27" w14:textId="77777777" w:rsidR="00516B71" w:rsidRDefault="00516B71">
    <w:pPr>
      <w:pStyle w:val="Encabezado"/>
      <w:jc w:val="right"/>
      <w:rPr>
        <w:caps/>
        <w:color w:val="242852" w:themeColor="text2"/>
      </w:rPr>
    </w:pPr>
  </w:p>
  <w:p w14:paraId="29A193BC" w14:textId="77777777" w:rsidR="00516B71" w:rsidRPr="001A608E" w:rsidRDefault="00000000" w:rsidP="001A608E">
    <w:pPr>
      <w:pStyle w:val="Encabezado"/>
      <w:jc w:val="right"/>
      <w:rPr>
        <w:caps/>
        <w:color w:val="374C80" w:themeColor="accent1" w:themeShade="BF"/>
        <w:sz w:val="24"/>
        <w:szCs w:val="24"/>
      </w:rPr>
    </w:pPr>
    <w:sdt>
      <w:sdtPr>
        <w:rPr>
          <w:b/>
          <w:caps/>
          <w:color w:val="374C80" w:themeColor="accent1" w:themeShade="BF"/>
          <w:sz w:val="24"/>
          <w:szCs w:val="24"/>
        </w:rPr>
        <w:alias w:val="Autor"/>
        <w:tag w:val=""/>
        <w:id w:val="-1701008461"/>
        <w:placeholder>
          <w:docPart w:val="FA2E4B0AD79E4CCA92F1184F258BB22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516B71" w:rsidRPr="00C3741B">
          <w:rPr>
            <w:b/>
            <w:color w:val="374C80" w:themeColor="accent1" w:themeShade="BF"/>
            <w:sz w:val="24"/>
            <w:szCs w:val="24"/>
          </w:rPr>
          <w:t>PROGRAMA DE TECNOLOGÍA EN DESARROLLO DE SOFTWARE</w:t>
        </w:r>
      </w:sdtContent>
    </w:sdt>
    <w:r w:rsidR="00516B71" w:rsidRPr="00C3741B">
      <w:rPr>
        <w:i/>
        <w:sz w:val="22"/>
        <w:szCs w:val="22"/>
      </w:rPr>
      <w:t xml:space="preserve">                                                                                            </w:t>
    </w:r>
  </w:p>
  <w:p w14:paraId="36AD62B9" w14:textId="77777777" w:rsidR="005C2EFE" w:rsidRPr="005C2EFE" w:rsidRDefault="005C2EFE" w:rsidP="005C2EFE">
    <w:pPr>
      <w:spacing w:line="267" w:lineRule="exact"/>
      <w:ind w:right="20"/>
      <w:jc w:val="right"/>
      <w:rPr>
        <w:rFonts w:ascii="Calibri" w:hAnsi="Calibri"/>
        <w:b/>
        <w:i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Guía de Proyecto de Aula</w:t>
    </w:r>
  </w:p>
  <w:p w14:paraId="34B11B5D" w14:textId="77777777" w:rsidR="005C2EFE" w:rsidRPr="005C2EFE" w:rsidRDefault="005C2EFE" w:rsidP="005C2EFE">
    <w:pPr>
      <w:spacing w:line="267" w:lineRule="exact"/>
      <w:ind w:right="18"/>
      <w:jc w:val="right"/>
      <w:rPr>
        <w:rFonts w:ascii="Calibri" w:hAnsi="Calibri"/>
        <w:b/>
        <w:i/>
        <w:color w:val="384D81"/>
        <w:sz w:val="22"/>
        <w:szCs w:val="22"/>
      </w:rPr>
    </w:pPr>
    <w:r w:rsidRPr="005C2EFE">
      <w:rPr>
        <w:rFonts w:ascii="Calibri" w:hAnsi="Calibri"/>
        <w:b/>
        <w:i/>
        <w:color w:val="384D81"/>
        <w:sz w:val="22"/>
        <w:szCs w:val="22"/>
      </w:rPr>
      <w:t>I</w:t>
    </w:r>
    <w:r w:rsidR="00D73860">
      <w:rPr>
        <w:rFonts w:ascii="Calibri" w:hAnsi="Calibri"/>
        <w:b/>
        <w:i/>
        <w:color w:val="384D81"/>
        <w:sz w:val="22"/>
        <w:szCs w:val="22"/>
      </w:rPr>
      <w:t>I</w:t>
    </w:r>
    <w:r w:rsidRPr="005C2EFE">
      <w:rPr>
        <w:rFonts w:ascii="Calibri" w:hAnsi="Calibri"/>
        <w:b/>
        <w:i/>
        <w:color w:val="384D81"/>
        <w:sz w:val="22"/>
        <w:szCs w:val="22"/>
      </w:rPr>
      <w:t xml:space="preserve"> – Semestre </w:t>
    </w:r>
  </w:p>
  <w:p w14:paraId="0973958E" w14:textId="77777777" w:rsidR="00516B71" w:rsidRPr="00C3741B" w:rsidRDefault="00516B71">
    <w:pPr>
      <w:rPr>
        <w:b/>
        <w:color w:val="374C80" w:themeColor="accent1" w:themeShade="BF"/>
        <w:sz w:val="22"/>
        <w:szCs w:val="22"/>
      </w:rPr>
    </w:pP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4EB0E3" wp14:editId="2EA25BAA">
              <wp:simplePos x="0" y="0"/>
              <wp:positionH relativeFrom="column">
                <wp:posOffset>-57150</wp:posOffset>
              </wp:positionH>
              <wp:positionV relativeFrom="paragraph">
                <wp:posOffset>85725</wp:posOffset>
              </wp:positionV>
              <wp:extent cx="6038850" cy="0"/>
              <wp:effectExtent l="0" t="0" r="19050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5004C8A" id="Conector recto 3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6.75pt" to="471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" strokecolor="#c00000" strokeweight="1.5pt">
              <v:stroke joinstyle="miter"/>
            </v:line>
          </w:pict>
        </mc:Fallback>
      </mc:AlternateContent>
    </w:r>
    <w:r>
      <w:rPr>
        <w:b/>
        <w:noProof/>
        <w:color w:val="4A66AC" w:themeColor="accent1"/>
        <w:sz w:val="22"/>
        <w:szCs w:val="22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77E4CAB4" wp14:editId="07696080">
              <wp:simplePos x="0" y="0"/>
              <wp:positionH relativeFrom="column">
                <wp:posOffset>-66675</wp:posOffset>
              </wp:positionH>
              <wp:positionV relativeFrom="paragraph">
                <wp:posOffset>39370</wp:posOffset>
              </wp:positionV>
              <wp:extent cx="6038850" cy="0"/>
              <wp:effectExtent l="0" t="0" r="190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8850" cy="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A0AD74" id="Conector recto 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.1pt" to="470.2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" strokecolor="#c00000" strokeweight=".5pt">
              <v:stroke joinstyle="miter"/>
            </v:line>
          </w:pict>
        </mc:Fallback>
      </mc:AlternateContent>
    </w:r>
  </w:p>
  <w:p w14:paraId="323D291A" w14:textId="77777777" w:rsidR="00913BCF" w:rsidRDefault="00913BC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674EB"/>
    <w:multiLevelType w:val="multilevel"/>
    <w:tmpl w:val="3482B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BA2404"/>
    <w:multiLevelType w:val="hybridMultilevel"/>
    <w:tmpl w:val="0BA62CBC"/>
    <w:lvl w:ilvl="0" w:tplc="4B4AE3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3237517">
    <w:abstractNumId w:val="1"/>
  </w:num>
  <w:num w:numId="2" w16cid:durableId="19968326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5CA2"/>
    <w:rsid w:val="00053D97"/>
    <w:rsid w:val="00072344"/>
    <w:rsid w:val="000A209B"/>
    <w:rsid w:val="000F5DEB"/>
    <w:rsid w:val="00123D8B"/>
    <w:rsid w:val="001530DD"/>
    <w:rsid w:val="00194FBA"/>
    <w:rsid w:val="001A608E"/>
    <w:rsid w:val="001D0F36"/>
    <w:rsid w:val="001D6DEA"/>
    <w:rsid w:val="001D7B11"/>
    <w:rsid w:val="001E30C6"/>
    <w:rsid w:val="001F7EB0"/>
    <w:rsid w:val="00202BD8"/>
    <w:rsid w:val="002033E2"/>
    <w:rsid w:val="0024080E"/>
    <w:rsid w:val="0024559A"/>
    <w:rsid w:val="002571AD"/>
    <w:rsid w:val="00275186"/>
    <w:rsid w:val="00291022"/>
    <w:rsid w:val="00292A2F"/>
    <w:rsid w:val="002C5249"/>
    <w:rsid w:val="003479EA"/>
    <w:rsid w:val="00354792"/>
    <w:rsid w:val="00370B11"/>
    <w:rsid w:val="00374AC9"/>
    <w:rsid w:val="003752FE"/>
    <w:rsid w:val="00375453"/>
    <w:rsid w:val="003C08AA"/>
    <w:rsid w:val="004353C7"/>
    <w:rsid w:val="0043656E"/>
    <w:rsid w:val="00457C44"/>
    <w:rsid w:val="004711AF"/>
    <w:rsid w:val="004767B4"/>
    <w:rsid w:val="00493DBB"/>
    <w:rsid w:val="004C32CA"/>
    <w:rsid w:val="004D2305"/>
    <w:rsid w:val="004E2F7F"/>
    <w:rsid w:val="00502AF6"/>
    <w:rsid w:val="00516B71"/>
    <w:rsid w:val="00534CE6"/>
    <w:rsid w:val="00542C9C"/>
    <w:rsid w:val="00576F4C"/>
    <w:rsid w:val="005A0217"/>
    <w:rsid w:val="005B3643"/>
    <w:rsid w:val="005C2EFE"/>
    <w:rsid w:val="005C61CF"/>
    <w:rsid w:val="005C7FB2"/>
    <w:rsid w:val="005D6C53"/>
    <w:rsid w:val="005E3550"/>
    <w:rsid w:val="006000EE"/>
    <w:rsid w:val="00605D5E"/>
    <w:rsid w:val="00616D85"/>
    <w:rsid w:val="0061727C"/>
    <w:rsid w:val="00622678"/>
    <w:rsid w:val="006430DB"/>
    <w:rsid w:val="00667C2D"/>
    <w:rsid w:val="00682F83"/>
    <w:rsid w:val="00693F1C"/>
    <w:rsid w:val="006E3844"/>
    <w:rsid w:val="006E38BA"/>
    <w:rsid w:val="00716718"/>
    <w:rsid w:val="00721424"/>
    <w:rsid w:val="00757BB4"/>
    <w:rsid w:val="0079260B"/>
    <w:rsid w:val="007A2E8B"/>
    <w:rsid w:val="007A5EC9"/>
    <w:rsid w:val="007B7190"/>
    <w:rsid w:val="007D433B"/>
    <w:rsid w:val="007F6E6D"/>
    <w:rsid w:val="007F7F6E"/>
    <w:rsid w:val="0080443E"/>
    <w:rsid w:val="008222C0"/>
    <w:rsid w:val="00822BF0"/>
    <w:rsid w:val="008309BE"/>
    <w:rsid w:val="00842DBA"/>
    <w:rsid w:val="00877E30"/>
    <w:rsid w:val="008F7980"/>
    <w:rsid w:val="00913BCF"/>
    <w:rsid w:val="00951A95"/>
    <w:rsid w:val="00973D10"/>
    <w:rsid w:val="00996BD8"/>
    <w:rsid w:val="009A423F"/>
    <w:rsid w:val="009B5791"/>
    <w:rsid w:val="009B7902"/>
    <w:rsid w:val="009B7A47"/>
    <w:rsid w:val="009C06CC"/>
    <w:rsid w:val="00A015AB"/>
    <w:rsid w:val="00A45712"/>
    <w:rsid w:val="00A56578"/>
    <w:rsid w:val="00A729BD"/>
    <w:rsid w:val="00A746CF"/>
    <w:rsid w:val="00A84A00"/>
    <w:rsid w:val="00AA3393"/>
    <w:rsid w:val="00AA5EF4"/>
    <w:rsid w:val="00AA7461"/>
    <w:rsid w:val="00AD20A4"/>
    <w:rsid w:val="00AF4A90"/>
    <w:rsid w:val="00B06D7C"/>
    <w:rsid w:val="00B162BC"/>
    <w:rsid w:val="00B61137"/>
    <w:rsid w:val="00B85C98"/>
    <w:rsid w:val="00B97D12"/>
    <w:rsid w:val="00BA39CD"/>
    <w:rsid w:val="00BE5154"/>
    <w:rsid w:val="00BE7F58"/>
    <w:rsid w:val="00C27D9D"/>
    <w:rsid w:val="00C3741B"/>
    <w:rsid w:val="00C4556C"/>
    <w:rsid w:val="00C670BD"/>
    <w:rsid w:val="00CB1D12"/>
    <w:rsid w:val="00CC75D3"/>
    <w:rsid w:val="00CE2152"/>
    <w:rsid w:val="00CE6A48"/>
    <w:rsid w:val="00CF4F7B"/>
    <w:rsid w:val="00CF648E"/>
    <w:rsid w:val="00D01388"/>
    <w:rsid w:val="00D51C94"/>
    <w:rsid w:val="00D53626"/>
    <w:rsid w:val="00D73860"/>
    <w:rsid w:val="00D827C7"/>
    <w:rsid w:val="00DA5977"/>
    <w:rsid w:val="00DA6168"/>
    <w:rsid w:val="00DA6EAE"/>
    <w:rsid w:val="00DB426B"/>
    <w:rsid w:val="00DC07A2"/>
    <w:rsid w:val="00DF6D53"/>
    <w:rsid w:val="00E03CB5"/>
    <w:rsid w:val="00E16903"/>
    <w:rsid w:val="00E17765"/>
    <w:rsid w:val="00E272EA"/>
    <w:rsid w:val="00E27616"/>
    <w:rsid w:val="00E36A74"/>
    <w:rsid w:val="00E65B27"/>
    <w:rsid w:val="00E93277"/>
    <w:rsid w:val="00EA15F9"/>
    <w:rsid w:val="00EF476F"/>
    <w:rsid w:val="00EF6288"/>
    <w:rsid w:val="00F42B24"/>
    <w:rsid w:val="00F42E13"/>
    <w:rsid w:val="00F54DF9"/>
    <w:rsid w:val="00F7676C"/>
    <w:rsid w:val="00F809AE"/>
    <w:rsid w:val="00FC2E6B"/>
    <w:rsid w:val="00FF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0469072"/>
  <w15:docId w15:val="{8F0C15DF-723B-44EF-9788-ACB60EFD1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DBB"/>
  </w:style>
  <w:style w:type="paragraph" w:styleId="Ttulo1">
    <w:name w:val="heading 1"/>
    <w:basedOn w:val="Normal"/>
    <w:next w:val="Normal"/>
    <w:link w:val="Ttulo1Car"/>
    <w:uiPriority w:val="9"/>
    <w:qFormat/>
    <w:rsid w:val="00493DBB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93DBB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93DBB"/>
    <w:pPr>
      <w:pBdr>
        <w:top w:val="single" w:sz="6" w:space="2" w:color="4A66AC" w:themeColor="accent1"/>
      </w:pBdr>
      <w:spacing w:before="300"/>
      <w:outlineLvl w:val="2"/>
    </w:pPr>
    <w:rPr>
      <w:caps/>
      <w:color w:val="243255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93DBB"/>
    <w:pPr>
      <w:pBdr>
        <w:top w:val="dotted" w:sz="6" w:space="2" w:color="4A66AC" w:themeColor="accent1"/>
      </w:pBdr>
      <w:spacing w:before="200"/>
      <w:outlineLvl w:val="3"/>
    </w:pPr>
    <w:rPr>
      <w:caps/>
      <w:color w:val="374C80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93DBB"/>
    <w:pPr>
      <w:pBdr>
        <w:bottom w:val="single" w:sz="6" w:space="1" w:color="4A66AC" w:themeColor="accent1"/>
      </w:pBdr>
      <w:spacing w:before="200"/>
      <w:outlineLvl w:val="4"/>
    </w:pPr>
    <w:rPr>
      <w:caps/>
      <w:color w:val="374C80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493DBB"/>
    <w:pPr>
      <w:pBdr>
        <w:bottom w:val="dotted" w:sz="6" w:space="1" w:color="4A66AC" w:themeColor="accent1"/>
      </w:pBdr>
      <w:spacing w:before="200"/>
      <w:outlineLvl w:val="5"/>
    </w:pPr>
    <w:rPr>
      <w:caps/>
      <w:color w:val="374C80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DBB"/>
    <w:pPr>
      <w:spacing w:before="200"/>
      <w:outlineLvl w:val="6"/>
    </w:pPr>
    <w:rPr>
      <w:caps/>
      <w:color w:val="374C80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DBB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DBB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DBB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rFonts w:ascii="Cambria" w:eastAsia="Cambria" w:hAnsi="Cambria" w:cs="Cambria"/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rFonts w:ascii="Cambria" w:eastAsia="Cambria" w:hAnsi="Cambria" w:cs="Cambria"/>
        <w:b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spacing w:before="0" w:after="0" w:line="240" w:lineRule="auto"/>
      </w:pPr>
      <w:rPr>
        <w:b/>
      </w:rPr>
      <w:tblPr/>
      <w:tcPr>
        <w:shd w:val="clear" w:color="auto" w:fill="4F81BD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Encabezado">
    <w:name w:val="header"/>
    <w:basedOn w:val="Normal"/>
    <w:link w:val="Encabezado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6578"/>
  </w:style>
  <w:style w:type="paragraph" w:styleId="Piedepgina">
    <w:name w:val="footer"/>
    <w:basedOn w:val="Normal"/>
    <w:link w:val="PiedepginaCar"/>
    <w:uiPriority w:val="99"/>
    <w:unhideWhenUsed/>
    <w:rsid w:val="00A5657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578"/>
  </w:style>
  <w:style w:type="character" w:customStyle="1" w:styleId="Ttulo1Car">
    <w:name w:val="Título 1 Car"/>
    <w:basedOn w:val="Fuentedeprrafopredeter"/>
    <w:link w:val="Ttulo1"/>
    <w:uiPriority w:val="9"/>
    <w:rsid w:val="00493DBB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493DBB"/>
    <w:rPr>
      <w:caps/>
      <w:spacing w:val="15"/>
      <w:shd w:val="clear" w:color="auto" w:fill="D9DFE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493DBB"/>
    <w:rPr>
      <w:caps/>
      <w:color w:val="243255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493DBB"/>
    <w:rPr>
      <w:caps/>
      <w:color w:val="374C80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DBB"/>
    <w:rPr>
      <w:caps/>
      <w:color w:val="374C80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DBB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DBB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493DBB"/>
    <w:rPr>
      <w:b/>
      <w:bCs/>
      <w:color w:val="374C80" w:themeColor="accent1" w:themeShade="BF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0"/>
    <w:rsid w:val="00493DBB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493DBB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493DBB"/>
    <w:rPr>
      <w:b/>
      <w:bCs/>
    </w:rPr>
  </w:style>
  <w:style w:type="character" w:styleId="nfasis">
    <w:name w:val="Emphasis"/>
    <w:uiPriority w:val="20"/>
    <w:qFormat/>
    <w:rsid w:val="00493DBB"/>
    <w:rPr>
      <w:caps/>
      <w:color w:val="243255" w:themeColor="accent1" w:themeShade="7F"/>
      <w:spacing w:val="5"/>
    </w:rPr>
  </w:style>
  <w:style w:type="paragraph" w:styleId="Sinespaciado">
    <w:name w:val="No Spacing"/>
    <w:uiPriority w:val="1"/>
    <w:qFormat/>
    <w:rsid w:val="00493DBB"/>
  </w:style>
  <w:style w:type="paragraph" w:styleId="Cita">
    <w:name w:val="Quote"/>
    <w:basedOn w:val="Normal"/>
    <w:next w:val="Normal"/>
    <w:link w:val="CitaCar"/>
    <w:uiPriority w:val="29"/>
    <w:qFormat/>
    <w:rsid w:val="00493DBB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493DBB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DBB"/>
    <w:pPr>
      <w:spacing w:before="240" w:after="240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DBB"/>
    <w:rPr>
      <w:color w:val="4A66AC" w:themeColor="accent1"/>
      <w:sz w:val="24"/>
      <w:szCs w:val="24"/>
    </w:rPr>
  </w:style>
  <w:style w:type="character" w:styleId="nfasissutil">
    <w:name w:val="Subtle Emphasis"/>
    <w:uiPriority w:val="19"/>
    <w:qFormat/>
    <w:rsid w:val="00493DBB"/>
    <w:rPr>
      <w:i/>
      <w:iCs/>
      <w:color w:val="243255" w:themeColor="accent1" w:themeShade="7F"/>
    </w:rPr>
  </w:style>
  <w:style w:type="character" w:styleId="nfasisintenso">
    <w:name w:val="Intense Emphasis"/>
    <w:uiPriority w:val="21"/>
    <w:qFormat/>
    <w:rsid w:val="00493DBB"/>
    <w:rPr>
      <w:b/>
      <w:bCs/>
      <w:caps/>
      <w:color w:val="243255" w:themeColor="accent1" w:themeShade="7F"/>
      <w:spacing w:val="10"/>
    </w:rPr>
  </w:style>
  <w:style w:type="character" w:styleId="Referenciasutil">
    <w:name w:val="Subtle Reference"/>
    <w:uiPriority w:val="31"/>
    <w:qFormat/>
    <w:rsid w:val="00493DBB"/>
    <w:rPr>
      <w:b/>
      <w:bCs/>
      <w:color w:val="4A66AC" w:themeColor="accent1"/>
    </w:rPr>
  </w:style>
  <w:style w:type="character" w:styleId="Referenciaintensa">
    <w:name w:val="Intense Reference"/>
    <w:uiPriority w:val="32"/>
    <w:qFormat/>
    <w:rsid w:val="00493DBB"/>
    <w:rPr>
      <w:b/>
      <w:bCs/>
      <w:i/>
      <w:iCs/>
      <w:caps/>
      <w:color w:val="4A66AC" w:themeColor="accent1"/>
    </w:rPr>
  </w:style>
  <w:style w:type="character" w:styleId="Ttulodellibro">
    <w:name w:val="Book Title"/>
    <w:uiPriority w:val="33"/>
    <w:qFormat/>
    <w:rsid w:val="00493DBB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93DBB"/>
    <w:pPr>
      <w:outlineLvl w:val="9"/>
    </w:pPr>
  </w:style>
  <w:style w:type="paragraph" w:styleId="Prrafodelista">
    <w:name w:val="List Paragraph"/>
    <w:basedOn w:val="Normal"/>
    <w:uiPriority w:val="34"/>
    <w:qFormat/>
    <w:rsid w:val="00A015AB"/>
    <w:pPr>
      <w:ind w:left="720"/>
      <w:contextualSpacing/>
    </w:pPr>
  </w:style>
  <w:style w:type="character" w:customStyle="1" w:styleId="Textodemarcadordeposicin">
    <w:name w:val="Texto de marcador de posición"/>
    <w:basedOn w:val="Fuentedeprrafopredeter"/>
    <w:uiPriority w:val="99"/>
    <w:semiHidden/>
    <w:rsid w:val="009A423F"/>
    <w:rPr>
      <w:color w:val="808080"/>
    </w:rPr>
  </w:style>
  <w:style w:type="table" w:styleId="Tabladelista4-nfasis1">
    <w:name w:val="List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A0C3E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Tablaconcuadrcula4-nfasis1">
    <w:name w:val="Grid Table 4 Accent 1"/>
    <w:basedOn w:val="Tablanormal"/>
    <w:uiPriority w:val="49"/>
    <w:rsid w:val="00DA6EAE"/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9B7902"/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Tablaconcuadrculaclara">
    <w:name w:val="Grid Table Light"/>
    <w:basedOn w:val="Tablanormal"/>
    <w:uiPriority w:val="40"/>
    <w:rsid w:val="003752F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-nfasis1">
    <w:name w:val="Grid Table 1 Light Accent 1"/>
    <w:basedOn w:val="Tablanormal"/>
    <w:uiPriority w:val="46"/>
    <w:rsid w:val="00B61137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inguno">
    <w:name w:val="Ninguno"/>
    <w:rsid w:val="00291022"/>
    <w:rPr>
      <w:lang w:val="es-ES_tradnl"/>
    </w:rPr>
  </w:style>
  <w:style w:type="paragraph" w:customStyle="1" w:styleId="Cuerpo">
    <w:name w:val="Cuerpo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Textonotapie">
    <w:name w:val="footnote text"/>
    <w:link w:val="TextonotapieCar"/>
    <w:rsid w:val="0029102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character" w:customStyle="1" w:styleId="TextonotapieCar">
    <w:name w:val="Texto nota pie Car"/>
    <w:basedOn w:val="Fuentedeprrafopredeter"/>
    <w:link w:val="Textonotapie"/>
    <w:rsid w:val="00291022"/>
    <w:rPr>
      <w:rFonts w:ascii="Calibri" w:eastAsia="Calibri" w:hAnsi="Calibri" w:cs="Calibri"/>
      <w:color w:val="000000"/>
      <w:u w:color="000000"/>
      <w:bdr w:val="nil"/>
    </w:rPr>
  </w:style>
  <w:style w:type="paragraph" w:styleId="Textoindependiente">
    <w:name w:val="Body Text"/>
    <w:link w:val="TextoindependienteCar"/>
    <w:rsid w:val="00291022"/>
    <w:pPr>
      <w:pBdr>
        <w:top w:val="nil"/>
        <w:left w:val="nil"/>
        <w:bottom w:val="nil"/>
        <w:right w:val="nil"/>
        <w:between w:val="nil"/>
        <w:bar w:val="nil"/>
      </w:pBdr>
      <w:spacing w:after="120" w:line="276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291022"/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paragraph" w:styleId="NormalWeb">
    <w:name w:val="Normal (Web)"/>
    <w:basedOn w:val="Normal"/>
    <w:uiPriority w:val="99"/>
    <w:unhideWhenUsed/>
    <w:rsid w:val="005D6C5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adelista6concolores-nfasis1">
    <w:name w:val="List Table 6 Colorful Accent 1"/>
    <w:basedOn w:val="Tablanormal"/>
    <w:uiPriority w:val="51"/>
    <w:rsid w:val="00F7676C"/>
    <w:rPr>
      <w:color w:val="374C80" w:themeColor="accent1" w:themeShade="BF"/>
    </w:rPr>
    <w:tblPr>
      <w:tblStyleRowBandSize w:val="1"/>
      <w:tblStyleColBandSize w:val="1"/>
      <w:tblBorders>
        <w:top w:val="single" w:sz="4" w:space="0" w:color="4A66AC" w:themeColor="accent1"/>
        <w:bottom w:val="single" w:sz="4" w:space="0" w:color="4A66A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A66A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paragraph" w:customStyle="1" w:styleId="Authors">
    <w:name w:val="Authors"/>
    <w:next w:val="Cuerpo"/>
    <w:rsid w:val="00BA39CD"/>
    <w:pPr>
      <w:pBdr>
        <w:top w:val="nil"/>
        <w:left w:val="nil"/>
        <w:bottom w:val="nil"/>
        <w:right w:val="nil"/>
        <w:between w:val="nil"/>
        <w:bar w:val="nil"/>
      </w:pBdr>
      <w:spacing w:after="32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502AF6"/>
    <w:rPr>
      <w:color w:val="9454C3" w:themeColor="hyperlink"/>
      <w:u w:val="single"/>
    </w:rPr>
  </w:style>
  <w:style w:type="table" w:styleId="Tablaconcuadrcula">
    <w:name w:val="Table Grid"/>
    <w:basedOn w:val="Tablanormal"/>
    <w:uiPriority w:val="39"/>
    <w:rsid w:val="00CB1D12"/>
    <w:rPr>
      <w:rFonts w:ascii="Calibri" w:eastAsia="Calibri" w:hAnsi="Calibri" w:cs="Calibri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A2E4B0AD79E4CCA92F1184F258BB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6C9E0-E316-471B-9B31-0D3BD5F06668}"/>
      </w:docPartPr>
      <w:docPartBody>
        <w:p w:rsidR="00710E88" w:rsidRDefault="00C71183" w:rsidP="00C71183">
          <w:pPr>
            <w:pStyle w:val="FA2E4B0AD79E4CCA92F1184F258BB222"/>
          </w:pPr>
          <w:r>
            <w:rPr>
              <w:rStyle w:val="Textodemarcadordeposicin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183"/>
    <w:rsid w:val="004A13C5"/>
    <w:rsid w:val="005571DD"/>
    <w:rsid w:val="00587255"/>
    <w:rsid w:val="005F280B"/>
    <w:rsid w:val="0064359C"/>
    <w:rsid w:val="00690BE3"/>
    <w:rsid w:val="006E1C87"/>
    <w:rsid w:val="00710E88"/>
    <w:rsid w:val="00745A06"/>
    <w:rsid w:val="00775E81"/>
    <w:rsid w:val="007E5008"/>
    <w:rsid w:val="00847451"/>
    <w:rsid w:val="0094201F"/>
    <w:rsid w:val="00AF0050"/>
    <w:rsid w:val="00C4751D"/>
    <w:rsid w:val="00C71183"/>
    <w:rsid w:val="00EC606E"/>
    <w:rsid w:val="00FC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C71183"/>
    <w:rPr>
      <w:color w:val="808080"/>
    </w:rPr>
  </w:style>
  <w:style w:type="paragraph" w:customStyle="1" w:styleId="FA2E4B0AD79E4CCA92F1184F258BB222">
    <w:name w:val="FA2E4B0AD79E4CCA92F1184F258BB222"/>
    <w:rsid w:val="00C71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C3042-4519-4709-AAC3-27FEC20BA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 proyectos de Aula</vt:lpstr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proyectos de Aula</dc:title>
  <dc:creator>PROGRAMA DE TECNOLOGÍA EN DESARROLLO DE SOFTWARE</dc:creator>
  <cp:lastModifiedBy>HARLEYS</cp:lastModifiedBy>
  <cp:revision>6</cp:revision>
  <cp:lastPrinted>2018-03-20T01:16:00Z</cp:lastPrinted>
  <dcterms:created xsi:type="dcterms:W3CDTF">2019-09-24T16:02:00Z</dcterms:created>
  <dcterms:modified xsi:type="dcterms:W3CDTF">2023-09-18T22:07:00Z</dcterms:modified>
</cp:coreProperties>
</file>